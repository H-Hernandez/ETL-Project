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67785" w14:textId="7FD40FBD" w:rsidR="0026687A" w:rsidRDefault="002E482B" w:rsidP="0026687A">
      <w:pPr>
        <w:jc w:val="center"/>
        <w:rPr>
          <w:ins w:id="0" w:author="Alla Zbirun" w:date="2019-10-18T15:20:00Z"/>
        </w:rPr>
        <w:pPrChange w:id="1" w:author="Alla Zbirun" w:date="2019-10-18T15:20:00Z">
          <w:pPr/>
        </w:pPrChange>
      </w:pPr>
      <w:r w:rsidRPr="0026687A">
        <w:rPr>
          <w:b/>
          <w:bCs/>
          <w:sz w:val="32"/>
          <w:szCs w:val="32"/>
          <w:rPrChange w:id="2" w:author="Alla Zbirun" w:date="2019-10-18T15:20:00Z">
            <w:rPr>
              <w:b/>
              <w:bCs/>
            </w:rPr>
          </w:rPrChange>
        </w:rPr>
        <w:t xml:space="preserve">ETL </w:t>
      </w:r>
      <w:del w:id="3" w:author="Alla Zbirun" w:date="2019-10-18T15:19:00Z">
        <w:r w:rsidRPr="0026687A" w:rsidDel="0026687A">
          <w:rPr>
            <w:b/>
            <w:bCs/>
            <w:sz w:val="32"/>
            <w:szCs w:val="32"/>
            <w:rPrChange w:id="4" w:author="Alla Zbirun" w:date="2019-10-18T15:20:00Z">
              <w:rPr>
                <w:b/>
                <w:bCs/>
              </w:rPr>
            </w:rPrChange>
          </w:rPr>
          <w:delText xml:space="preserve">Case Study </w:delText>
        </w:r>
      </w:del>
      <w:r w:rsidRPr="0026687A">
        <w:rPr>
          <w:b/>
          <w:bCs/>
          <w:sz w:val="32"/>
          <w:szCs w:val="32"/>
          <w:rPrChange w:id="5" w:author="Alla Zbirun" w:date="2019-10-18T15:20:00Z">
            <w:rPr>
              <w:b/>
              <w:bCs/>
            </w:rPr>
          </w:rPrChange>
        </w:rPr>
        <w:t>Project</w:t>
      </w:r>
      <w:r w:rsidR="00E557F5">
        <w:t xml:space="preserve"> </w:t>
      </w:r>
      <w:del w:id="6" w:author="Alla Zbirun" w:date="2019-10-18T15:20:00Z">
        <w:r w:rsidR="00E557F5" w:rsidDel="0026687A">
          <w:delText>–</w:delText>
        </w:r>
      </w:del>
    </w:p>
    <w:p w14:paraId="2897D3D2" w14:textId="451245D4" w:rsidR="00DA1F65" w:rsidRPr="0026687A" w:rsidRDefault="00E557F5" w:rsidP="0026687A">
      <w:pPr>
        <w:jc w:val="center"/>
        <w:rPr>
          <w:b/>
          <w:bCs/>
          <w:sz w:val="28"/>
          <w:szCs w:val="28"/>
          <w:rPrChange w:id="7" w:author="Alla Zbirun" w:date="2019-10-18T15:21:00Z">
            <w:rPr/>
          </w:rPrChange>
        </w:rPr>
        <w:pPrChange w:id="8" w:author="Alla Zbirun" w:date="2019-10-18T15:20:00Z">
          <w:pPr/>
        </w:pPrChange>
      </w:pPr>
      <w:r w:rsidRPr="0026687A">
        <w:rPr>
          <w:b/>
          <w:bCs/>
          <w:sz w:val="28"/>
          <w:szCs w:val="28"/>
          <w:rPrChange w:id="9" w:author="Alla Zbirun" w:date="2019-10-18T15:21:00Z">
            <w:rPr/>
          </w:rPrChange>
        </w:rPr>
        <w:t xml:space="preserve">Restaurant inspections vs rat sightings </w:t>
      </w:r>
      <w:del w:id="10" w:author="Alla Zbirun" w:date="2019-10-18T15:21:00Z">
        <w:r w:rsidRPr="0026687A" w:rsidDel="0026687A">
          <w:rPr>
            <w:b/>
            <w:bCs/>
            <w:sz w:val="28"/>
            <w:szCs w:val="28"/>
            <w:rPrChange w:id="11" w:author="Alla Zbirun" w:date="2019-10-18T15:21:00Z">
              <w:rPr/>
            </w:rPrChange>
          </w:rPr>
          <w:delText>vs customer reviews</w:delText>
        </w:r>
      </w:del>
    </w:p>
    <w:p w14:paraId="7B04E4E3" w14:textId="37321B05" w:rsidR="002E482B" w:rsidRDefault="002E482B">
      <w:r w:rsidRPr="00E557F5">
        <w:rPr>
          <w:b/>
          <w:bCs/>
        </w:rPr>
        <w:t>Team</w:t>
      </w:r>
      <w:r>
        <w:t>: Alla Zbirun, Hernan Hernandez, Ryan Michel</w:t>
      </w:r>
    </w:p>
    <w:p w14:paraId="6D3BA663" w14:textId="656E542F" w:rsidR="0026687A" w:rsidRDefault="0026687A" w:rsidP="0026687A">
      <w:pPr>
        <w:rPr>
          <w:ins w:id="12" w:author="Alla Zbirun" w:date="2019-10-18T15:24:00Z"/>
        </w:rPr>
      </w:pPr>
      <w:ins w:id="13" w:author="Alla Zbirun" w:date="2019-10-18T15:24:00Z">
        <w:r>
          <w:rPr>
            <w:b/>
            <w:bCs/>
          </w:rPr>
          <w:t>Executive Summary</w:t>
        </w:r>
        <w:r>
          <w:t xml:space="preserve">:  Rats in NYC persist to be an issue.  As residents of NY, we volunteered to investigate this issue and determine if there is a correlation between restaurant inspections by NY Health department and rat sightings in the area.  This document summarizes step by set process the team performed from extraction of the data, through data clean up and normalization, resulting in creation of databases finally uploaded into </w:t>
        </w:r>
      </w:ins>
      <w:ins w:id="14" w:author="Alla Zbirun" w:date="2019-10-18T16:24:00Z">
        <w:r w:rsidR="003259BA">
          <w:t>PostgreSQL</w:t>
        </w:r>
      </w:ins>
      <w:bookmarkStart w:id="15" w:name="_GoBack"/>
      <w:bookmarkEnd w:id="15"/>
      <w:ins w:id="16" w:author="Alla Zbirun" w:date="2019-10-18T15:24:00Z">
        <w:r>
          <w:t xml:space="preserve"> for convenient SQL quiring. </w:t>
        </w:r>
      </w:ins>
    </w:p>
    <w:p w14:paraId="537B3B02" w14:textId="4313E4C1" w:rsidR="002E482B" w:rsidDel="0026687A" w:rsidRDefault="002E482B">
      <w:pPr>
        <w:rPr>
          <w:del w:id="17" w:author="Alla Zbirun" w:date="2019-10-18T15:24:00Z"/>
        </w:rPr>
      </w:pPr>
      <w:del w:id="18" w:author="Alla Zbirun" w:date="2019-10-18T15:24:00Z">
        <w:r w:rsidRPr="00E557F5" w:rsidDel="0026687A">
          <w:rPr>
            <w:b/>
            <w:bCs/>
          </w:rPr>
          <w:delText>Overview</w:delText>
        </w:r>
        <w:r w:rsidDel="0026687A">
          <w:delText xml:space="preserve">:  For this project we extracted data from three different sources, normalized it in </w:delText>
        </w:r>
        <w:r w:rsidR="00E75A43" w:rsidDel="0026687A">
          <w:delText>J</w:delText>
        </w:r>
        <w:r w:rsidDel="0026687A">
          <w:delText xml:space="preserve">upyter notebook, extracted only </w:delText>
        </w:r>
        <w:r w:rsidR="00E75A43" w:rsidDel="0026687A">
          <w:delText>sought-after</w:delText>
        </w:r>
        <w:r w:rsidDel="0026687A">
          <w:delText xml:space="preserve"> elements and wrote it into a </w:delText>
        </w:r>
        <w:r w:rsidR="00E75A43" w:rsidDel="0026687A">
          <w:delText>user-friendly</w:delText>
        </w:r>
        <w:r w:rsidDel="0026687A">
          <w:delText xml:space="preserve"> databases.  Cleaned up data was loaded into pgAdmin for convenient SQL quiring. </w:delText>
        </w:r>
      </w:del>
    </w:p>
    <w:p w14:paraId="2776A6C8" w14:textId="0DE90F31" w:rsidR="002E482B" w:rsidRDefault="002E482B"/>
    <w:p w14:paraId="40F877AF" w14:textId="204E275A" w:rsidR="002E482B" w:rsidRDefault="002E482B">
      <w:r w:rsidRPr="00E557F5">
        <w:rPr>
          <w:b/>
          <w:bCs/>
        </w:rPr>
        <w:t>Extraction</w:t>
      </w:r>
      <w:r>
        <w:t xml:space="preserve">:  </w:t>
      </w:r>
      <w:del w:id="19" w:author="Alla Zbirun" w:date="2019-10-18T15:24:00Z">
        <w:r w:rsidDel="0026687A">
          <w:delText xml:space="preserve">We </w:delText>
        </w:r>
      </w:del>
      <w:ins w:id="20" w:author="Alla Zbirun" w:date="2019-10-18T15:24:00Z">
        <w:r w:rsidR="0026687A">
          <w:t>For this project w</w:t>
        </w:r>
        <w:r w:rsidR="0026687A">
          <w:t xml:space="preserve">e </w:t>
        </w:r>
      </w:ins>
      <w:r>
        <w:t>extracted data from three different sources</w:t>
      </w:r>
      <w:r w:rsidR="00CC4B24">
        <w:t xml:space="preserve"> -</w:t>
      </w:r>
      <w:r>
        <w:t xml:space="preserve">  </w:t>
      </w:r>
    </w:p>
    <w:p w14:paraId="73458F19" w14:textId="76FD3C1A" w:rsidR="002E482B" w:rsidRDefault="002E482B" w:rsidP="002E482B">
      <w:pPr>
        <w:pStyle w:val="ListParagraph"/>
        <w:numPr>
          <w:ilvl w:val="0"/>
          <w:numId w:val="1"/>
        </w:numPr>
      </w:pPr>
      <w:r>
        <w:t>NYC Open Data</w:t>
      </w:r>
      <w:r w:rsidR="00323B23">
        <w:t xml:space="preserve"> (</w:t>
      </w:r>
      <w:hyperlink r:id="rId5" w:history="1">
        <w:r w:rsidR="00323B23">
          <w:rPr>
            <w:rStyle w:val="Hyperlink"/>
          </w:rPr>
          <w:t>https://data.cityofnewyork.us/Health/DOHMH-New-York-City-Restaurant-Inspection-Results/43nn-pn8j/data</w:t>
        </w:r>
      </w:hyperlink>
      <w:r w:rsidR="00323B23">
        <w:t>)</w:t>
      </w:r>
      <w:r>
        <w:t xml:space="preserve"> – we were able to download csv files of data containing information on violations determined under inspection conducted during preceding three years for restaurants and college cafeterias</w:t>
      </w:r>
    </w:p>
    <w:p w14:paraId="6090CDA1" w14:textId="274ECE12" w:rsidR="002E482B" w:rsidRDefault="002E482B" w:rsidP="002E482B">
      <w:pPr>
        <w:pStyle w:val="ListParagraph"/>
        <w:numPr>
          <w:ilvl w:val="0"/>
          <w:numId w:val="1"/>
        </w:numPr>
      </w:pPr>
      <w:r>
        <w:t xml:space="preserve">Kaggle.com </w:t>
      </w:r>
      <w:r w:rsidR="00323B23">
        <w:t xml:space="preserve">( </w:t>
      </w:r>
      <w:hyperlink r:id="rId6" w:history="1">
        <w:r w:rsidR="00323B23">
          <w:rPr>
            <w:rStyle w:val="Hyperlink"/>
          </w:rPr>
          <w:t>https://www.kaggle.com/new-york-city/nyc-rat-sightings</w:t>
        </w:r>
      </w:hyperlink>
      <w:r w:rsidR="00323B23">
        <w:t xml:space="preserve">) </w:t>
      </w:r>
      <w:r>
        <w:t>– we were able to download csv files on rats sightings in the NYC areas.</w:t>
      </w:r>
    </w:p>
    <w:p w14:paraId="14AB0406" w14:textId="000BA3B0" w:rsidR="00CC4B24" w:rsidRDefault="002E482B" w:rsidP="002E482B">
      <w:pPr>
        <w:pStyle w:val="ListParagraph"/>
        <w:numPr>
          <w:ilvl w:val="0"/>
          <w:numId w:val="1"/>
        </w:numPr>
      </w:pPr>
      <w:r>
        <w:t xml:space="preserve">Yelp.com </w:t>
      </w:r>
      <w:r w:rsidR="00323B23">
        <w:t xml:space="preserve">( </w:t>
      </w:r>
      <w:hyperlink r:id="rId7" w:history="1">
        <w:r w:rsidR="00323B23">
          <w:rPr>
            <w:rStyle w:val="Hyperlink"/>
          </w:rPr>
          <w:t>https://www.yelp.com/dataset</w:t>
        </w:r>
      </w:hyperlink>
      <w:r w:rsidR="00323B23">
        <w:t xml:space="preserve">) </w:t>
      </w:r>
      <w:r>
        <w:t xml:space="preserve">– we were able to download a JASON file which contained </w:t>
      </w:r>
      <w:del w:id="21" w:author="Alla Zbirun" w:date="2019-10-18T15:25:00Z">
        <w:r w:rsidDel="0026687A">
          <w:delText xml:space="preserve">restaurant </w:delText>
        </w:r>
      </w:del>
      <w:r>
        <w:t xml:space="preserve">data </w:t>
      </w:r>
      <w:del w:id="22" w:author="Alla Zbirun" w:date="2019-10-18T15:25:00Z">
        <w:r w:rsidDel="0026687A">
          <w:delText xml:space="preserve">credential </w:delText>
        </w:r>
      </w:del>
      <w:ins w:id="23" w:author="Alla Zbirun" w:date="2019-10-18T15:25:00Z">
        <w:r w:rsidR="0026687A">
          <w:t xml:space="preserve">of restaurant credentials, </w:t>
        </w:r>
      </w:ins>
      <w:r>
        <w:t>review ratings</w:t>
      </w:r>
      <w:del w:id="24" w:author="Alla Zbirun" w:date="2019-10-18T15:25:00Z">
        <w:r w:rsidR="00CC4B24" w:rsidDel="0026687A">
          <w:delText>,</w:delText>
        </w:r>
      </w:del>
      <w:r w:rsidR="00CC4B24">
        <w:t xml:space="preserve"> and much more info</w:t>
      </w:r>
      <w:ins w:id="25" w:author="Alla Zbirun" w:date="2019-10-18T15:25:00Z">
        <w:r w:rsidR="0026687A">
          <w:t xml:space="preserve"> on a global scale</w:t>
        </w:r>
      </w:ins>
      <w:r w:rsidR="00CC4B24">
        <w:t>.</w:t>
      </w:r>
      <w:r w:rsidR="001602C0">
        <w:t xml:space="preserve">  </w:t>
      </w:r>
    </w:p>
    <w:p w14:paraId="6E1C12D2" w14:textId="654BE590" w:rsidR="00CC4B24" w:rsidRDefault="00CC4B24" w:rsidP="00CC4B24">
      <w:r w:rsidRPr="00E557F5">
        <w:rPr>
          <w:b/>
          <w:bCs/>
        </w:rPr>
        <w:t>Transformation</w:t>
      </w:r>
      <w:r>
        <w:t xml:space="preserve">: The data we received was more than we needed and held number of inconsistencies or missing information.  In order to normalize the </w:t>
      </w:r>
      <w:proofErr w:type="gramStart"/>
      <w:r>
        <w:t>data</w:t>
      </w:r>
      <w:proofErr w:type="gramEnd"/>
      <w:r>
        <w:t xml:space="preserve"> we performed following steps</w:t>
      </w:r>
      <w:ins w:id="26" w:author="Alla Zbirun" w:date="2019-10-18T15:26:00Z">
        <w:r w:rsidR="0026687A">
          <w:t xml:space="preserve"> in </w:t>
        </w:r>
        <w:proofErr w:type="spellStart"/>
        <w:r w:rsidR="0026687A">
          <w:t>Jupyter</w:t>
        </w:r>
        <w:proofErr w:type="spellEnd"/>
        <w:r w:rsidR="0026687A">
          <w:t xml:space="preserve"> notebook to extract only sought-after elements and wrote </w:t>
        </w:r>
      </w:ins>
      <w:ins w:id="27" w:author="Alla Zbirun" w:date="2019-10-18T15:27:00Z">
        <w:r w:rsidR="0026687A">
          <w:t xml:space="preserve">it </w:t>
        </w:r>
        <w:proofErr w:type="spellStart"/>
        <w:r w:rsidR="0026687A">
          <w:t>nto</w:t>
        </w:r>
        <w:proofErr w:type="spellEnd"/>
        <w:r w:rsidR="0026687A">
          <w:t xml:space="preserve"> a databases</w:t>
        </w:r>
      </w:ins>
      <w:r>
        <w:t xml:space="preserve"> – </w:t>
      </w:r>
    </w:p>
    <w:p w14:paraId="77460FA3" w14:textId="1CF0ED0B" w:rsidR="0026687A" w:rsidRDefault="00CC4B24" w:rsidP="0026687A">
      <w:pPr>
        <w:pStyle w:val="ListParagraph"/>
        <w:numPr>
          <w:ilvl w:val="0"/>
          <w:numId w:val="2"/>
        </w:numPr>
        <w:rPr>
          <w:ins w:id="28" w:author="Alla Zbirun" w:date="2019-10-18T15:27:00Z"/>
        </w:rPr>
      </w:pPr>
      <w:r>
        <w:t>NYC Open Data</w:t>
      </w:r>
      <w:ins w:id="29" w:author="Alla Zbirun" w:date="2019-10-18T15:27:00Z">
        <w:r w:rsidR="0026687A">
          <w:t xml:space="preserve"> - </w:t>
        </w:r>
        <w:r w:rsidR="0026687A" w:rsidRPr="001D5942">
          <w:t>The restaurant dataset consisted of 394,890 rows with 26 columns.</w:t>
        </w:r>
        <w:r w:rsidR="0026687A">
          <w:t xml:space="preserve"> </w:t>
        </w:r>
        <w:r w:rsidR="0026687A" w:rsidRPr="001D5942">
          <w:t xml:space="preserve">In viewing the </w:t>
        </w:r>
        <w:proofErr w:type="gramStart"/>
        <w:r w:rsidR="0026687A" w:rsidRPr="001D5942">
          <w:t>dataset</w:t>
        </w:r>
        <w:proofErr w:type="gramEnd"/>
        <w:r w:rsidR="0026687A" w:rsidRPr="001D5942">
          <w:t xml:space="preserve"> </w:t>
        </w:r>
      </w:ins>
      <w:ins w:id="30" w:author="Alla Zbirun" w:date="2019-10-18T15:28:00Z">
        <w:r w:rsidR="0026687A">
          <w:t>we noted</w:t>
        </w:r>
      </w:ins>
      <w:ins w:id="31" w:author="Alla Zbirun" w:date="2019-10-18T15:27:00Z">
        <w:r w:rsidR="0026687A" w:rsidRPr="001D5942">
          <w:t xml:space="preserve"> obvious columns that </w:t>
        </w:r>
        <w:r w:rsidR="0026687A">
          <w:t>we</w:t>
        </w:r>
        <w:r w:rsidR="0026687A" w:rsidRPr="001D5942">
          <w:t xml:space="preserve"> remove</w:t>
        </w:r>
      </w:ins>
      <w:ins w:id="32" w:author="Alla Zbirun" w:date="2019-10-18T15:28:00Z">
        <w:r w:rsidR="0026687A">
          <w:t xml:space="preserve">d </w:t>
        </w:r>
      </w:ins>
      <w:ins w:id="33" w:author="Alla Zbirun" w:date="2019-10-18T15:29:00Z">
        <w:r w:rsidR="0026687A">
          <w:t>as the data</w:t>
        </w:r>
      </w:ins>
      <w:ins w:id="34" w:author="Alla Zbirun" w:date="2019-10-18T15:27:00Z">
        <w:r w:rsidR="0026687A" w:rsidRPr="001D5942">
          <w:t xml:space="preserve"> had nothing to do with the focus of our project.</w:t>
        </w:r>
        <w:r w:rsidR="0026687A">
          <w:t xml:space="preserve"> </w:t>
        </w:r>
        <w:r w:rsidR="0026687A" w:rsidRPr="001D5942">
          <w:t xml:space="preserve">In total </w:t>
        </w:r>
        <w:r w:rsidR="0026687A">
          <w:t>we</w:t>
        </w:r>
        <w:r w:rsidR="0026687A" w:rsidRPr="001D5942">
          <w:t xml:space="preserve"> removed 8 columns. </w:t>
        </w:r>
        <w:r w:rsidR="0026687A">
          <w:t>We</w:t>
        </w:r>
        <w:r w:rsidR="0026687A" w:rsidRPr="001D5942">
          <w:t xml:space="preserve"> next looked for the sum of nulls in</w:t>
        </w:r>
        <w:r w:rsidR="0026687A">
          <w:t xml:space="preserve"> </w:t>
        </w:r>
        <w:r w:rsidR="0026687A" w:rsidRPr="001D5942">
          <w:t>each column</w:t>
        </w:r>
      </w:ins>
      <w:ins w:id="35" w:author="Alla Zbirun" w:date="2019-10-18T15:30:00Z">
        <w:r w:rsidR="00E13982">
          <w:t>.</w:t>
        </w:r>
      </w:ins>
      <w:ins w:id="36" w:author="Alla Zbirun" w:date="2019-10-18T15:27:00Z">
        <w:r w:rsidR="0026687A" w:rsidRPr="001D5942">
          <w:t xml:space="preserve"> </w:t>
        </w:r>
      </w:ins>
      <w:ins w:id="37" w:author="Alla Zbirun" w:date="2019-10-18T15:30:00Z">
        <w:r w:rsidR="00E13982">
          <w:t>O</w:t>
        </w:r>
      </w:ins>
      <w:ins w:id="38" w:author="Alla Zbirun" w:date="2019-10-18T15:27:00Z">
        <w:r w:rsidR="0026687A" w:rsidRPr="001D5942">
          <w:t>ut of the 18</w:t>
        </w:r>
        <w:r w:rsidR="0026687A">
          <w:t xml:space="preserve"> </w:t>
        </w:r>
        <w:r w:rsidR="0026687A" w:rsidRPr="001D5942">
          <w:t>columns remaining, only 5 didn't have nulls. We decided to drop the</w:t>
        </w:r>
        <w:r w:rsidR="0026687A">
          <w:t xml:space="preserve"> </w:t>
        </w:r>
        <w:r w:rsidR="0026687A" w:rsidRPr="001D5942">
          <w:t xml:space="preserve">rows that had null values. Lastly, the dataset </w:t>
        </w:r>
        <w:r w:rsidR="0026687A">
          <w:t xml:space="preserve">contained </w:t>
        </w:r>
        <w:r w:rsidR="0026687A" w:rsidRPr="001D5942">
          <w:t xml:space="preserve">7 rows </w:t>
        </w:r>
        <w:r w:rsidR="0026687A">
          <w:t>with</w:t>
        </w:r>
        <w:r w:rsidR="0026687A" w:rsidRPr="001D5942">
          <w:t xml:space="preserve"> duplications and we removed</w:t>
        </w:r>
        <w:r w:rsidR="0026687A">
          <w:t xml:space="preserve"> </w:t>
        </w:r>
      </w:ins>
      <w:ins w:id="39" w:author="Alla Zbirun" w:date="2019-10-18T15:30:00Z">
        <w:r w:rsidR="00E13982">
          <w:t xml:space="preserve">all of </w:t>
        </w:r>
      </w:ins>
      <w:ins w:id="40" w:author="Alla Zbirun" w:date="2019-10-18T15:27:00Z">
        <w:r w:rsidR="0026687A" w:rsidRPr="001D5942">
          <w:t>them. After the cleaning</w:t>
        </w:r>
        <w:r w:rsidR="0026687A">
          <w:t>,</w:t>
        </w:r>
        <w:r w:rsidR="0026687A" w:rsidRPr="001D5942">
          <w:t xml:space="preserve"> the </w:t>
        </w:r>
        <w:r w:rsidR="0026687A">
          <w:t xml:space="preserve">final dataset contains 193,397 </w:t>
        </w:r>
        <w:r w:rsidR="0026687A" w:rsidRPr="001D5942">
          <w:t xml:space="preserve">rows </w:t>
        </w:r>
        <w:r w:rsidR="0026687A">
          <w:t>of</w:t>
        </w:r>
        <w:r w:rsidR="0026687A" w:rsidRPr="001D5942">
          <w:t xml:space="preserve"> the restaurant</w:t>
        </w:r>
        <w:r w:rsidR="0026687A">
          <w:t xml:space="preserve"> inspection data</w:t>
        </w:r>
        <w:r w:rsidR="0026687A" w:rsidRPr="001D5942">
          <w:t>.</w:t>
        </w:r>
      </w:ins>
    </w:p>
    <w:p w14:paraId="0E6BEE6D" w14:textId="77777777" w:rsidR="0026687A" w:rsidRDefault="0026687A" w:rsidP="00E13982">
      <w:pPr>
        <w:pStyle w:val="ListParagraph"/>
      </w:pPr>
    </w:p>
    <w:p w14:paraId="30285233" w14:textId="69143AF7" w:rsidR="00CC4B24" w:rsidRDefault="00CC4B24" w:rsidP="00CC4B24">
      <w:pPr>
        <w:pStyle w:val="ListParagraph"/>
        <w:numPr>
          <w:ilvl w:val="0"/>
          <w:numId w:val="2"/>
        </w:numPr>
        <w:rPr>
          <w:ins w:id="41" w:author="Alla Zbirun" w:date="2019-10-18T15:38:00Z"/>
        </w:rPr>
      </w:pPr>
      <w:r>
        <w:t>Kaggle data</w:t>
      </w:r>
      <w:r w:rsidR="00FE55C6">
        <w:t xml:space="preserve">- There were a total of 52 columns found in the original dataset. </w:t>
      </w:r>
      <w:r w:rsidR="00BC6E73">
        <w:t xml:space="preserve">Since the goal was to see if there was a relationship with health grade ratings and number of rat findings, </w:t>
      </w:r>
      <w:del w:id="42" w:author="Alla Zbirun" w:date="2019-10-18T15:31:00Z">
        <w:r w:rsidR="00BC6E73" w:rsidDel="00E13982">
          <w:delText>only Zipcode column was preserved</w:delText>
        </w:r>
      </w:del>
      <w:ins w:id="43" w:author="Alla Zbirun" w:date="2019-10-18T15:31:00Z">
        <w:r w:rsidR="00E13982">
          <w:t xml:space="preserve">we only preserved a </w:t>
        </w:r>
        <w:proofErr w:type="spellStart"/>
        <w:r w:rsidR="00E13982">
          <w:t>zipcode</w:t>
        </w:r>
        <w:proofErr w:type="spellEnd"/>
        <w:r w:rsidR="00E13982">
          <w:t xml:space="preserve"> column</w:t>
        </w:r>
      </w:ins>
      <w:r w:rsidR="00BC6E73">
        <w:t>.</w:t>
      </w:r>
      <w:ins w:id="44" w:author="Alla Zbirun" w:date="2019-10-18T15:32:00Z">
        <w:r w:rsidR="00E13982">
          <w:t xml:space="preserve"> Further, we used a</w:t>
        </w:r>
      </w:ins>
      <w:del w:id="45" w:author="Alla Zbirun" w:date="2019-10-18T15:32:00Z">
        <w:r w:rsidR="00BC6E73" w:rsidDel="00E13982">
          <w:delText xml:space="preserve"> A</w:delText>
        </w:r>
      </w:del>
      <w:r w:rsidR="00BC6E73">
        <w:t xml:space="preserve"> groupby function </w:t>
      </w:r>
      <w:del w:id="46" w:author="Alla Zbirun" w:date="2019-10-18T15:32:00Z">
        <w:r w:rsidR="00BC6E73" w:rsidDel="00E13982">
          <w:delText xml:space="preserve">was used </w:delText>
        </w:r>
      </w:del>
      <w:r w:rsidR="00BC6E73">
        <w:t xml:space="preserve">to </w:t>
      </w:r>
      <w:del w:id="47" w:author="Alla Zbirun" w:date="2019-10-18T15:32:00Z">
        <w:r w:rsidR="00BC6E73" w:rsidDel="00E13982">
          <w:delText xml:space="preserve">see </w:delText>
        </w:r>
      </w:del>
      <w:ins w:id="48" w:author="Alla Zbirun" w:date="2019-10-18T15:32:00Z">
        <w:r w:rsidR="00E13982">
          <w:t>determine</w:t>
        </w:r>
        <w:r w:rsidR="00E13982">
          <w:t xml:space="preserve"> </w:t>
        </w:r>
      </w:ins>
      <w:del w:id="49" w:author="Alla Zbirun" w:date="2019-10-18T15:35:00Z">
        <w:r w:rsidR="00BC6E73" w:rsidDel="00E13982">
          <w:delText xml:space="preserve">the </w:delText>
        </w:r>
      </w:del>
      <w:r w:rsidR="00BC6E73">
        <w:t xml:space="preserve">number of rat findings by </w:t>
      </w:r>
      <w:proofErr w:type="spellStart"/>
      <w:r w:rsidR="00BC6E73">
        <w:t>zipcode</w:t>
      </w:r>
      <w:proofErr w:type="spellEnd"/>
      <w:ins w:id="50" w:author="Alla Zbirun" w:date="2019-10-18T15:32:00Z">
        <w:r w:rsidR="00E13982">
          <w:t>;</w:t>
        </w:r>
      </w:ins>
      <w:del w:id="51" w:author="Alla Zbirun" w:date="2019-10-18T15:32:00Z">
        <w:r w:rsidR="00BC6E73" w:rsidDel="00E13982">
          <w:delText>,</w:delText>
        </w:r>
      </w:del>
      <w:ins w:id="52" w:author="Alla Zbirun" w:date="2019-10-18T15:33:00Z">
        <w:r w:rsidR="00E13982">
          <w:t xml:space="preserve"> which we </w:t>
        </w:r>
      </w:ins>
      <w:r w:rsidR="00BC6E73">
        <w:t xml:space="preserve"> then </w:t>
      </w:r>
      <w:del w:id="53" w:author="Alla Zbirun" w:date="2019-10-18T15:33:00Z">
        <w:r w:rsidR="00BC6E73" w:rsidDel="00E13982">
          <w:delText xml:space="preserve">a new column was created to </w:delText>
        </w:r>
      </w:del>
      <w:r w:rsidR="00BC6E73">
        <w:t>save</w:t>
      </w:r>
      <w:ins w:id="54" w:author="Alla Zbirun" w:date="2019-10-18T15:33:00Z">
        <w:r w:rsidR="00E13982">
          <w:t>d</w:t>
        </w:r>
      </w:ins>
      <w:r w:rsidR="00BC6E73">
        <w:t xml:space="preserve"> the total number of observations as a column in the new dataframe. </w:t>
      </w:r>
      <w:del w:id="55" w:author="Alla Zbirun" w:date="2019-10-18T15:36:00Z">
        <w:r w:rsidR="00BC6E73" w:rsidDel="00E13982">
          <w:delText xml:space="preserve">Null </w:delText>
        </w:r>
      </w:del>
      <w:ins w:id="56" w:author="Alla Zbirun" w:date="2019-10-18T15:36:00Z">
        <w:r w:rsidR="00E13982">
          <w:t>We removed all n</w:t>
        </w:r>
        <w:r w:rsidR="00E13982">
          <w:t xml:space="preserve">ull </w:t>
        </w:r>
      </w:ins>
      <w:r w:rsidR="00BC6E73">
        <w:t xml:space="preserve">values </w:t>
      </w:r>
      <w:del w:id="57" w:author="Alla Zbirun" w:date="2019-10-18T15:36:00Z">
        <w:r w:rsidR="00BC6E73" w:rsidDel="00E13982">
          <w:delText xml:space="preserve">were then subsequently removed </w:delText>
        </w:r>
      </w:del>
      <w:r w:rsidR="00BC6E73">
        <w:t xml:space="preserve">and one </w:t>
      </w:r>
      <w:r w:rsidR="00BC6E73">
        <w:lastRenderedPageBreak/>
        <w:t xml:space="preserve">entry that listed </w:t>
      </w:r>
      <w:del w:id="58" w:author="Alla Zbirun" w:date="2019-10-18T15:36:00Z">
        <w:r w:rsidR="00BC6E73" w:rsidDel="00E13982">
          <w:delText>83 as</w:delText>
        </w:r>
      </w:del>
      <w:ins w:id="59" w:author="Alla Zbirun" w:date="2019-10-18T15:36:00Z">
        <w:r w:rsidR="00E13982">
          <w:t>incomplete</w:t>
        </w:r>
      </w:ins>
      <w:del w:id="60" w:author="Alla Zbirun" w:date="2019-10-18T15:36:00Z">
        <w:r w:rsidR="00BC6E73" w:rsidDel="00E13982">
          <w:delText xml:space="preserve"> a</w:delText>
        </w:r>
      </w:del>
      <w:r w:rsidR="00BC6E73">
        <w:t xml:space="preserve"> </w:t>
      </w:r>
      <w:proofErr w:type="spellStart"/>
      <w:r w:rsidR="00BC6E73">
        <w:t>zipcode</w:t>
      </w:r>
      <w:proofErr w:type="spellEnd"/>
      <w:r w:rsidR="00BC6E73">
        <w:t xml:space="preserve">. </w:t>
      </w:r>
      <w:ins w:id="61" w:author="Alla Zbirun" w:date="2019-10-18T15:37:00Z">
        <w:r w:rsidR="00E13982">
          <w:t xml:space="preserve">The final </w:t>
        </w:r>
      </w:ins>
      <w:ins w:id="62" w:author="Alla Zbirun" w:date="2019-10-18T15:38:00Z">
        <w:r w:rsidR="00E13982">
          <w:t xml:space="preserve">dataset contains 186 </w:t>
        </w:r>
        <w:proofErr w:type="spellStart"/>
        <w:r w:rsidR="00E13982">
          <w:t>ros</w:t>
        </w:r>
        <w:proofErr w:type="spellEnd"/>
        <w:r w:rsidR="00E13982">
          <w:t xml:space="preserve"> of rat sightings by </w:t>
        </w:r>
        <w:proofErr w:type="spellStart"/>
        <w:r w:rsidR="00E13982">
          <w:t>zipcode</w:t>
        </w:r>
        <w:proofErr w:type="spellEnd"/>
        <w:r w:rsidR="00E13982">
          <w:t>.</w:t>
        </w:r>
      </w:ins>
    </w:p>
    <w:p w14:paraId="4827041A" w14:textId="77777777" w:rsidR="00E13982" w:rsidRDefault="00E13982" w:rsidP="00E13982">
      <w:pPr>
        <w:pStyle w:val="ListParagraph"/>
      </w:pPr>
    </w:p>
    <w:p w14:paraId="6369DA83" w14:textId="4BA33A1D" w:rsidR="00CC4B24" w:rsidDel="001C3726" w:rsidRDefault="00CC4B24" w:rsidP="00CC4B24">
      <w:pPr>
        <w:pStyle w:val="ListParagraph"/>
        <w:numPr>
          <w:ilvl w:val="0"/>
          <w:numId w:val="2"/>
        </w:numPr>
        <w:rPr>
          <w:del w:id="63" w:author="Alla Zbirun" w:date="2019-10-18T15:48:00Z"/>
        </w:rPr>
      </w:pPr>
      <w:r>
        <w:t>Yelp data</w:t>
      </w:r>
      <w:r w:rsidR="001602C0">
        <w:t xml:space="preserve"> – Dataset file was downloaded in TAR archive format.  In order to extract data</w:t>
      </w:r>
      <w:r w:rsidR="00323B23">
        <w:t xml:space="preserve"> </w:t>
      </w:r>
      <w:proofErr w:type="gramStart"/>
      <w:r w:rsidR="00323B23">
        <w:t>files</w:t>
      </w:r>
      <w:proofErr w:type="gramEnd"/>
      <w:r w:rsidR="001602C0">
        <w:t xml:space="preserve"> we downloaded/utilized 7-Zip</w:t>
      </w:r>
      <w:r w:rsidR="00323B23">
        <w:t>,</w:t>
      </w:r>
      <w:r w:rsidR="001602C0">
        <w:t xml:space="preserve"> which decompressed the file and extracted contents of the archive into a folder.  Out of the data available </w:t>
      </w:r>
      <w:r w:rsidR="00323B23">
        <w:t>(see</w:t>
      </w:r>
      <w:ins w:id="64" w:author="Alla Zbirun" w:date="2019-10-18T15:40:00Z">
        <w:r w:rsidR="001C3726">
          <w:t xml:space="preserve"> </w:t>
        </w:r>
      </w:ins>
      <w:del w:id="65" w:author="Alla Zbirun" w:date="2019-10-18T15:40:00Z">
        <w:r w:rsidR="00323B23" w:rsidDel="001C3726">
          <w:delText xml:space="preserve"> </w:delText>
        </w:r>
      </w:del>
      <w:ins w:id="66" w:author="Alla Zbirun" w:date="2019-10-18T15:40:00Z">
        <w:r w:rsidR="001C3726">
          <w:fldChar w:fldCharType="begin"/>
        </w:r>
        <w:r w:rsidR="001C3726">
          <w:instrText xml:space="preserve"> HYPERLINK "</w:instrText>
        </w:r>
      </w:ins>
      <w:r w:rsidR="001C3726" w:rsidRPr="001C3726">
        <w:rPr>
          <w:rPrChange w:id="67" w:author="Alla Zbirun" w:date="2019-10-18T15:40:00Z">
            <w:rPr>
              <w:rStyle w:val="Hyperlink"/>
            </w:rPr>
          </w:rPrChange>
        </w:rPr>
        <w:instrText>https://www.yelp.com/dataset/documentation/main</w:instrText>
      </w:r>
      <w:ins w:id="68" w:author="Alla Zbirun" w:date="2019-10-18T15:40:00Z">
        <w:r w:rsidR="001C3726">
          <w:instrText xml:space="preserve">" </w:instrText>
        </w:r>
        <w:r w:rsidR="001C3726">
          <w:fldChar w:fldCharType="separate"/>
        </w:r>
      </w:ins>
      <w:r w:rsidR="001C3726" w:rsidRPr="001C3726">
        <w:rPr>
          <w:rStyle w:val="Hyperlink"/>
        </w:rPr>
        <w:t>https://www.yelp.com/dataset/documentation/main</w:t>
      </w:r>
      <w:ins w:id="69" w:author="Alla Zbirun" w:date="2019-10-18T15:40:00Z">
        <w:r w:rsidR="001C3726">
          <w:fldChar w:fldCharType="end"/>
        </w:r>
      </w:ins>
      <w:r w:rsidR="00323B23">
        <w:t xml:space="preserve"> for details) </w:t>
      </w:r>
      <w:r w:rsidR="001602C0">
        <w:t xml:space="preserve">we chose </w:t>
      </w:r>
      <w:proofErr w:type="spellStart"/>
      <w:r w:rsidR="001602C0">
        <w:t>business.json</w:t>
      </w:r>
      <w:proofErr w:type="spellEnd"/>
      <w:r w:rsidR="001602C0">
        <w:t xml:space="preserve"> file as it contained most relevant information (i.e. - address, restaurant cate</w:t>
      </w:r>
      <w:del w:id="70" w:author="Alla Zbirun" w:date="2019-10-18T15:40:00Z">
        <w:r w:rsidR="001602C0" w:rsidDel="001C3726">
          <w:delText>f</w:delText>
        </w:r>
      </w:del>
      <w:ins w:id="71" w:author="Alla Zbirun" w:date="2019-10-18T15:40:00Z">
        <w:r w:rsidR="001C3726">
          <w:t>g</w:t>
        </w:r>
      </w:ins>
      <w:r w:rsidR="001602C0">
        <w:t xml:space="preserve">ory, ratings, </w:t>
      </w:r>
      <w:proofErr w:type="spellStart"/>
      <w:r w:rsidR="001602C0">
        <w:t>lat</w:t>
      </w:r>
      <w:proofErr w:type="spellEnd"/>
      <w:r w:rsidR="001602C0">
        <w:t xml:space="preserve"> &amp; long, and review counts).  </w:t>
      </w:r>
      <w:ins w:id="72" w:author="Alla Zbirun" w:date="2019-10-18T15:41:00Z">
        <w:r w:rsidR="001C3726">
          <w:t xml:space="preserve">After detailed review of the file </w:t>
        </w:r>
        <w:proofErr w:type="spellStart"/>
        <w:r w:rsidR="001C3726">
          <w:t>ocntents</w:t>
        </w:r>
      </w:ins>
      <w:proofErr w:type="spellEnd"/>
      <w:del w:id="73" w:author="Alla Zbirun" w:date="2019-10-18T15:41:00Z">
        <w:r w:rsidR="001602C0" w:rsidDel="001C3726">
          <w:delText>Further</w:delText>
        </w:r>
      </w:del>
      <w:r w:rsidR="001602C0">
        <w:t xml:space="preserve"> we </w:t>
      </w:r>
      <w:del w:id="74" w:author="Alla Zbirun" w:date="2019-10-18T15:41:00Z">
        <w:r w:rsidR="001602C0" w:rsidDel="001C3726">
          <w:delText xml:space="preserve">a) </w:delText>
        </w:r>
      </w:del>
      <w:r w:rsidR="001602C0">
        <w:t xml:space="preserve">dropped number of insignificant columns (attributes, hours, </w:t>
      </w:r>
      <w:proofErr w:type="spellStart"/>
      <w:r w:rsidR="001602C0">
        <w:t>is_open</w:t>
      </w:r>
      <w:proofErr w:type="spellEnd"/>
      <w:r w:rsidR="001602C0">
        <w:t>)</w:t>
      </w:r>
      <w:del w:id="75" w:author="Alla Zbirun" w:date="2019-10-18T15:44:00Z">
        <w:r w:rsidR="001602C0" w:rsidDel="001C3726">
          <w:delText>;</w:delText>
        </w:r>
      </w:del>
      <w:ins w:id="76" w:author="Alla Zbirun" w:date="2019-10-18T15:44:00Z">
        <w:r w:rsidR="001C3726">
          <w:t>.</w:t>
        </w:r>
      </w:ins>
      <w:r w:rsidR="001602C0">
        <w:t xml:space="preserve"> </w:t>
      </w:r>
      <w:del w:id="77" w:author="Alla Zbirun" w:date="2019-10-18T15:41:00Z">
        <w:r w:rsidR="001602C0" w:rsidDel="001C3726">
          <w:delText>b)</w:delText>
        </w:r>
      </w:del>
      <w:ins w:id="78" w:author="Alla Zbirun" w:date="2019-10-18T15:44:00Z">
        <w:r w:rsidR="001C3726">
          <w:t>W</w:t>
        </w:r>
      </w:ins>
      <w:ins w:id="79" w:author="Alla Zbirun" w:date="2019-10-18T15:41:00Z">
        <w:r w:rsidR="001C3726">
          <w:t>e</w:t>
        </w:r>
      </w:ins>
      <w:r w:rsidR="001602C0">
        <w:t xml:space="preserve"> </w:t>
      </w:r>
      <w:r w:rsidR="00A60801">
        <w:t>re-ordered columns</w:t>
      </w:r>
      <w:ins w:id="80" w:author="Alla Zbirun" w:date="2019-10-18T15:42:00Z">
        <w:r w:rsidR="001C3726">
          <w:t xml:space="preserve"> for more convenient read of the data by </w:t>
        </w:r>
      </w:ins>
      <w:ins w:id="81" w:author="Alla Zbirun" w:date="2019-10-18T15:43:00Z">
        <w:r w:rsidR="001C3726">
          <w:t xml:space="preserve">sending column </w:t>
        </w:r>
        <w:proofErr w:type="spellStart"/>
        <w:r w:rsidR="001C3726">
          <w:t>headerst</w:t>
        </w:r>
        <w:proofErr w:type="spellEnd"/>
        <w:r w:rsidR="001C3726">
          <w:t xml:space="preserve"> o a list; the changing the order of the </w:t>
        </w:r>
        <w:proofErr w:type="spellStart"/>
        <w:r w:rsidR="001C3726">
          <w:t>apparentce</w:t>
        </w:r>
        <w:proofErr w:type="spellEnd"/>
        <w:r w:rsidR="001C3726">
          <w:t xml:space="preserve"> and reflecting it in the dataframe</w:t>
        </w:r>
      </w:ins>
      <w:ins w:id="82" w:author="Alla Zbirun" w:date="2019-10-18T15:44:00Z">
        <w:r w:rsidR="001C3726">
          <w:t>.</w:t>
        </w:r>
      </w:ins>
      <w:r w:rsidR="00A60801">
        <w:t xml:space="preserve">; </w:t>
      </w:r>
      <w:del w:id="83" w:author="Alla Zbirun" w:date="2019-10-18T15:42:00Z">
        <w:r w:rsidR="00A60801" w:rsidDel="001C3726">
          <w:delText>c)</w:delText>
        </w:r>
      </w:del>
      <w:proofErr w:type="spellStart"/>
      <w:ins w:id="84" w:author="Alla Zbirun" w:date="2019-10-18T15:44:00Z">
        <w:r w:rsidR="001C3726">
          <w:t>Furhter</w:t>
        </w:r>
        <w:proofErr w:type="spellEnd"/>
        <w:r w:rsidR="001C3726">
          <w:t xml:space="preserve">, </w:t>
        </w:r>
      </w:ins>
      <w:ins w:id="85" w:author="Alla Zbirun" w:date="2019-10-18T15:42:00Z">
        <w:r w:rsidR="001C3726">
          <w:t xml:space="preserve">we </w:t>
        </w:r>
      </w:ins>
      <w:ins w:id="86" w:author="Alla Zbirun" w:date="2019-10-18T15:45:00Z">
        <w:r w:rsidR="001C3726">
          <w:t xml:space="preserve"> groupped data by states and noted that the dataset is not exclusive to USA and conta</w:t>
        </w:r>
      </w:ins>
      <w:ins w:id="87" w:author="Alla Zbirun" w:date="2019-10-18T15:46:00Z">
        <w:r w:rsidR="001C3726">
          <w:t xml:space="preserve">ins only 22 entries for NYS.  We extracted NYS data and were able to determine that </w:t>
        </w:r>
      </w:ins>
      <w:ins w:id="88" w:author="Alla Zbirun" w:date="2019-10-18T15:47:00Z">
        <w:r w:rsidR="001C3726">
          <w:t>this set contained only one entry for NYC which was a beauty salon.  At this point we decided to drop this dataset from the analysis.</w:t>
        </w:r>
      </w:ins>
      <w:ins w:id="89" w:author="Alla Zbirun" w:date="2019-10-18T15:45:00Z">
        <w:r w:rsidR="001C3726">
          <w:t xml:space="preserve"> </w:t>
        </w:r>
      </w:ins>
      <w:r w:rsidR="00A60801">
        <w:t xml:space="preserve"> </w:t>
      </w:r>
      <w:del w:id="90" w:author="Alla Zbirun" w:date="2019-10-18T15:48:00Z">
        <w:r w:rsidR="001602C0" w:rsidDel="001C3726">
          <w:delText xml:space="preserve">checked for absent/nul data fields; </w:delText>
        </w:r>
        <w:r w:rsidR="00A60801" w:rsidDel="001C3726">
          <w:delText>d</w:delText>
        </w:r>
        <w:r w:rsidR="001602C0" w:rsidDel="001C3726">
          <w:delText>)</w:delText>
        </w:r>
        <w:r w:rsidR="00323B23" w:rsidDel="001C3726">
          <w:delText xml:space="preserve"> wrote new df into csv file.</w:delText>
        </w:r>
      </w:del>
    </w:p>
    <w:p w14:paraId="29F75A95" w14:textId="77777777" w:rsidR="001C3726" w:rsidRPr="001C3726" w:rsidRDefault="001C3726" w:rsidP="001C3726">
      <w:pPr>
        <w:pStyle w:val="ListParagraph"/>
        <w:rPr>
          <w:ins w:id="91" w:author="Alla Zbirun" w:date="2019-10-18T15:48:00Z"/>
          <w:rPrChange w:id="92" w:author="Alla Zbirun" w:date="2019-10-18T15:48:00Z">
            <w:rPr>
              <w:ins w:id="93" w:author="Alla Zbirun" w:date="2019-10-18T15:48:00Z"/>
              <w:b/>
              <w:bCs/>
            </w:rPr>
          </w:rPrChange>
        </w:rPr>
        <w:pPrChange w:id="94" w:author="Alla Zbirun" w:date="2019-10-18T15:48:00Z">
          <w:pPr>
            <w:pStyle w:val="ListParagraph"/>
            <w:numPr>
              <w:numId w:val="2"/>
            </w:numPr>
            <w:ind w:hanging="360"/>
          </w:pPr>
        </w:pPrChange>
      </w:pPr>
    </w:p>
    <w:p w14:paraId="10195CFB" w14:textId="13DE56C0" w:rsidR="003259BA" w:rsidRDefault="00CC4B24" w:rsidP="00CC4B24">
      <w:pPr>
        <w:pStyle w:val="ListParagraph"/>
        <w:numPr>
          <w:ilvl w:val="0"/>
          <w:numId w:val="2"/>
        </w:numPr>
        <w:rPr>
          <w:ins w:id="95" w:author="Alla Zbirun" w:date="2019-10-18T16:15:00Z"/>
        </w:rPr>
      </w:pPr>
      <w:r w:rsidRPr="001C3726">
        <w:rPr>
          <w:b/>
          <w:bCs/>
        </w:rPr>
        <w:t>Load</w:t>
      </w:r>
      <w:r>
        <w:t xml:space="preserve">: After cleaning and normalizing data during transformation </w:t>
      </w:r>
      <w:r w:rsidR="00E75A43">
        <w:t>step,</w:t>
      </w:r>
      <w:r>
        <w:t xml:space="preserve"> we </w:t>
      </w:r>
      <w:ins w:id="96" w:author="Alla Zbirun" w:date="2019-10-18T16:14:00Z">
        <w:r w:rsidR="003259BA">
          <w:t xml:space="preserve">generated following </w:t>
        </w:r>
        <w:proofErr w:type="spellStart"/>
        <w:r w:rsidR="003259BA">
          <w:t>dataframes</w:t>
        </w:r>
        <w:proofErr w:type="spellEnd"/>
        <w:r w:rsidR="003259BA">
          <w:t xml:space="preserve"> to be uploaded into </w:t>
        </w:r>
        <w:proofErr w:type="spellStart"/>
        <w:r w:rsidR="003259BA">
          <w:t>pgAdmin</w:t>
        </w:r>
      </w:ins>
      <w:proofErr w:type="spellEnd"/>
      <w:ins w:id="97" w:author="Alla Zbirun" w:date="2019-10-18T16:15:00Z">
        <w:r w:rsidR="003259BA">
          <w:t xml:space="preserve"> – </w:t>
        </w:r>
      </w:ins>
    </w:p>
    <w:p w14:paraId="53B2CB4E" w14:textId="77777777" w:rsidR="003259BA" w:rsidRDefault="003259BA" w:rsidP="003259BA">
      <w:pPr>
        <w:pStyle w:val="ListParagraph"/>
        <w:rPr>
          <w:ins w:id="98" w:author="Alla Zbirun" w:date="2019-10-18T16:15:00Z"/>
        </w:rPr>
        <w:pPrChange w:id="99" w:author="Alla Zbirun" w:date="2019-10-18T16:15:00Z">
          <w:pPr>
            <w:pStyle w:val="ListParagraph"/>
            <w:numPr>
              <w:numId w:val="2"/>
            </w:numPr>
            <w:ind w:hanging="360"/>
          </w:pPr>
        </w:pPrChange>
      </w:pPr>
    </w:p>
    <w:p w14:paraId="0BDF0651" w14:textId="58B9E89F" w:rsidR="003259BA" w:rsidRDefault="003259BA" w:rsidP="003259BA">
      <w:pPr>
        <w:pStyle w:val="ListParagraph"/>
        <w:numPr>
          <w:ilvl w:val="1"/>
          <w:numId w:val="2"/>
        </w:numPr>
        <w:rPr>
          <w:ins w:id="100" w:author="Alla Zbirun" w:date="2019-10-18T16:16:00Z"/>
        </w:rPr>
      </w:pPr>
      <w:ins w:id="101" w:author="Alla Zbirun" w:date="2019-10-18T16:16:00Z">
        <w:r>
          <w:t xml:space="preserve">Based on NYC </w:t>
        </w:r>
        <w:proofErr w:type="spellStart"/>
        <w:r>
          <w:t>OpenData</w:t>
        </w:r>
        <w:proofErr w:type="spellEnd"/>
        <w:r>
          <w:t xml:space="preserve"> set – </w:t>
        </w:r>
      </w:ins>
    </w:p>
    <w:p w14:paraId="75D40FBC" w14:textId="15856808" w:rsidR="003259BA" w:rsidRDefault="003259BA" w:rsidP="003259BA">
      <w:pPr>
        <w:pStyle w:val="ListParagraph"/>
        <w:numPr>
          <w:ilvl w:val="2"/>
          <w:numId w:val="2"/>
        </w:numPr>
        <w:rPr>
          <w:ins w:id="102" w:author="Alla Zbirun" w:date="2019-10-18T16:17:00Z"/>
        </w:rPr>
      </w:pPr>
      <w:ins w:id="103" w:author="Alla Zbirun" w:date="2019-10-18T16:16:00Z">
        <w:r>
          <w:t>Violations –</w:t>
        </w:r>
      </w:ins>
      <w:ins w:id="104" w:author="Alla Zbirun" w:date="2019-10-18T16:19:00Z">
        <w:r>
          <w:t xml:space="preserve"> holds a</w:t>
        </w:r>
      </w:ins>
      <w:ins w:id="105" w:author="Alla Zbirun" w:date="2019-10-18T16:16:00Z">
        <w:r>
          <w:t xml:space="preserve"> list of violations and their descript</w:t>
        </w:r>
      </w:ins>
      <w:ins w:id="106" w:author="Alla Zbirun" w:date="2019-10-18T16:17:00Z">
        <w:r>
          <w:t>ions</w:t>
        </w:r>
      </w:ins>
    </w:p>
    <w:p w14:paraId="18AE6199" w14:textId="61594295" w:rsidR="003259BA" w:rsidRDefault="003259BA" w:rsidP="003259BA">
      <w:pPr>
        <w:pStyle w:val="ListParagraph"/>
        <w:numPr>
          <w:ilvl w:val="2"/>
          <w:numId w:val="2"/>
        </w:numPr>
        <w:rPr>
          <w:ins w:id="107" w:author="Alla Zbirun" w:date="2019-10-18T16:18:00Z"/>
        </w:rPr>
      </w:pPr>
      <w:proofErr w:type="spellStart"/>
      <w:ins w:id="108" w:author="Alla Zbirun" w:date="2019-10-18T16:17:00Z">
        <w:r>
          <w:t>Boro_Zip</w:t>
        </w:r>
        <w:proofErr w:type="spellEnd"/>
        <w:r>
          <w:t xml:space="preserve"> – </w:t>
        </w:r>
      </w:ins>
      <w:ins w:id="109" w:author="Alla Zbirun" w:date="2019-10-18T16:19:00Z">
        <w:r>
          <w:t xml:space="preserve">holds a </w:t>
        </w:r>
      </w:ins>
      <w:ins w:id="110" w:author="Alla Zbirun" w:date="2019-10-18T16:17:00Z">
        <w:r>
          <w:t xml:space="preserve">list of </w:t>
        </w:r>
        <w:proofErr w:type="spellStart"/>
        <w:r>
          <w:t>zipcodes</w:t>
        </w:r>
        <w:proofErr w:type="spellEnd"/>
        <w:r>
          <w:t xml:space="preserve"> in the dataset with relative </w:t>
        </w:r>
        <w:proofErr w:type="spellStart"/>
        <w:r>
          <w:t>bourogh</w:t>
        </w:r>
        <w:proofErr w:type="spellEnd"/>
        <w:r>
          <w:t xml:space="preserve"> name and </w:t>
        </w:r>
      </w:ins>
      <w:ins w:id="111" w:author="Alla Zbirun" w:date="2019-10-18T16:18:00Z">
        <w:r>
          <w:t>inspection claim id</w:t>
        </w:r>
      </w:ins>
    </w:p>
    <w:p w14:paraId="7BF899BC" w14:textId="288349DD" w:rsidR="003259BA" w:rsidRDefault="003259BA" w:rsidP="003259BA">
      <w:pPr>
        <w:pStyle w:val="ListParagraph"/>
        <w:numPr>
          <w:ilvl w:val="2"/>
          <w:numId w:val="2"/>
        </w:numPr>
        <w:rPr>
          <w:ins w:id="112" w:author="Alla Zbirun" w:date="2019-10-18T16:19:00Z"/>
        </w:rPr>
      </w:pPr>
      <w:ins w:id="113" w:author="Alla Zbirun" w:date="2019-10-18T16:18:00Z">
        <w:r>
          <w:t xml:space="preserve">Restaurant </w:t>
        </w:r>
      </w:ins>
      <w:ins w:id="114" w:author="Alla Zbirun" w:date="2019-10-18T16:19:00Z">
        <w:r>
          <w:t xml:space="preserve">– holds a </w:t>
        </w:r>
      </w:ins>
      <w:ins w:id="115" w:author="Alla Zbirun" w:date="2019-10-18T16:18:00Z">
        <w:r>
          <w:t xml:space="preserve">list of restaurants in the database including name of the business, borough, </w:t>
        </w:r>
        <w:proofErr w:type="spellStart"/>
        <w:r>
          <w:t>zipcode</w:t>
        </w:r>
        <w:proofErr w:type="spellEnd"/>
        <w:r>
          <w:t xml:space="preserve">, type of </w:t>
        </w:r>
        <w:proofErr w:type="spellStart"/>
        <w:r>
          <w:t>c</w:t>
        </w:r>
      </w:ins>
      <w:ins w:id="116" w:author="Alla Zbirun" w:date="2019-10-18T16:19:00Z">
        <w:r>
          <w:t>usine</w:t>
        </w:r>
        <w:proofErr w:type="spellEnd"/>
        <w:r>
          <w:t xml:space="preserve"> and grade.</w:t>
        </w:r>
      </w:ins>
    </w:p>
    <w:p w14:paraId="1DA27716" w14:textId="567CE62A" w:rsidR="003259BA" w:rsidRDefault="003259BA" w:rsidP="003259BA">
      <w:pPr>
        <w:pStyle w:val="ListParagraph"/>
        <w:numPr>
          <w:ilvl w:val="2"/>
          <w:numId w:val="2"/>
        </w:numPr>
        <w:rPr>
          <w:ins w:id="117" w:author="Alla Zbirun" w:date="2019-10-18T16:20:00Z"/>
        </w:rPr>
      </w:pPr>
      <w:ins w:id="118" w:author="Alla Zbirun" w:date="2019-10-18T16:19:00Z">
        <w:r>
          <w:t xml:space="preserve">Inspections </w:t>
        </w:r>
      </w:ins>
      <w:ins w:id="119" w:author="Alla Zbirun" w:date="2019-10-18T16:20:00Z">
        <w:r>
          <w:t>–</w:t>
        </w:r>
      </w:ins>
      <w:ins w:id="120" w:author="Alla Zbirun" w:date="2019-10-18T16:19:00Z">
        <w:r>
          <w:t xml:space="preserve"> </w:t>
        </w:r>
      </w:ins>
      <w:ins w:id="121" w:author="Alla Zbirun" w:date="2019-10-18T16:21:00Z">
        <w:r>
          <w:t xml:space="preserve">holds a </w:t>
        </w:r>
      </w:ins>
      <w:ins w:id="122" w:author="Alla Zbirun" w:date="2019-10-18T16:20:00Z">
        <w:r>
          <w:t>list of inspection claim ids, violation does, zip-codes and inspection date</w:t>
        </w:r>
      </w:ins>
    </w:p>
    <w:p w14:paraId="2CD9B228" w14:textId="30FDFB4F" w:rsidR="003259BA" w:rsidRDefault="003259BA" w:rsidP="003259BA">
      <w:pPr>
        <w:pStyle w:val="ListParagraph"/>
        <w:numPr>
          <w:ilvl w:val="2"/>
          <w:numId w:val="2"/>
        </w:numPr>
        <w:rPr>
          <w:ins w:id="123" w:author="Alla Zbirun" w:date="2019-10-18T16:16:00Z"/>
        </w:rPr>
        <w:pPrChange w:id="124" w:author="Alla Zbirun" w:date="2019-10-18T16:16:00Z">
          <w:pPr>
            <w:pStyle w:val="ListParagraph"/>
            <w:numPr>
              <w:ilvl w:val="1"/>
              <w:numId w:val="2"/>
            </w:numPr>
            <w:ind w:left="1440" w:hanging="360"/>
          </w:pPr>
        </w:pPrChange>
      </w:pPr>
      <w:ins w:id="125" w:author="Alla Zbirun" w:date="2019-10-18T16:20:00Z">
        <w:r>
          <w:t xml:space="preserve">Geo-Location </w:t>
        </w:r>
      </w:ins>
      <w:ins w:id="126" w:author="Alla Zbirun" w:date="2019-10-18T16:21:00Z">
        <w:r>
          <w:t>–</w:t>
        </w:r>
      </w:ins>
      <w:ins w:id="127" w:author="Alla Zbirun" w:date="2019-10-18T16:20:00Z">
        <w:r>
          <w:t xml:space="preserve"> </w:t>
        </w:r>
      </w:ins>
      <w:ins w:id="128" w:author="Alla Zbirun" w:date="2019-10-18T16:21:00Z">
        <w:r>
          <w:t>holds a list of inspection claim ids with relevant latitude and longitude of the restaurant.</w:t>
        </w:r>
      </w:ins>
    </w:p>
    <w:p w14:paraId="4E17A1D8" w14:textId="53D42011" w:rsidR="003259BA" w:rsidRDefault="003259BA" w:rsidP="003259BA">
      <w:pPr>
        <w:pStyle w:val="ListParagraph"/>
        <w:numPr>
          <w:ilvl w:val="1"/>
          <w:numId w:val="2"/>
        </w:numPr>
        <w:rPr>
          <w:ins w:id="129" w:author="Alla Zbirun" w:date="2019-10-18T16:14:00Z"/>
        </w:rPr>
        <w:pPrChange w:id="130" w:author="Alla Zbirun" w:date="2019-10-18T16:15:00Z">
          <w:pPr>
            <w:pStyle w:val="ListParagraph"/>
            <w:numPr>
              <w:numId w:val="2"/>
            </w:numPr>
            <w:ind w:hanging="360"/>
          </w:pPr>
        </w:pPrChange>
      </w:pPr>
      <w:ins w:id="131" w:author="Alla Zbirun" w:date="2019-10-18T16:15:00Z">
        <w:r>
          <w:t xml:space="preserve">Rats – based on the rat sighting analysis which shows </w:t>
        </w:r>
        <w:proofErr w:type="spellStart"/>
        <w:r>
          <w:t>zipcode</w:t>
        </w:r>
        <w:proofErr w:type="spellEnd"/>
        <w:r>
          <w:t xml:space="preserve"> and associated rat sightings.</w:t>
        </w:r>
      </w:ins>
    </w:p>
    <w:p w14:paraId="3810B6F7" w14:textId="77777777" w:rsidR="003259BA" w:rsidRDefault="003259BA" w:rsidP="003259BA">
      <w:pPr>
        <w:pStyle w:val="ListParagraph"/>
        <w:rPr>
          <w:ins w:id="132" w:author="Alla Zbirun" w:date="2019-10-18T16:14:00Z"/>
        </w:rPr>
        <w:pPrChange w:id="133" w:author="Alla Zbirun" w:date="2019-10-18T16:14:00Z">
          <w:pPr>
            <w:pStyle w:val="ListParagraph"/>
            <w:numPr>
              <w:numId w:val="2"/>
            </w:numPr>
            <w:ind w:hanging="360"/>
          </w:pPr>
        </w:pPrChange>
      </w:pPr>
    </w:p>
    <w:p w14:paraId="6A1FA5A4" w14:textId="6A30D6B8" w:rsidR="002E482B" w:rsidRDefault="00CC4B24" w:rsidP="003259BA">
      <w:pPr>
        <w:pStyle w:val="ListParagraph"/>
        <w:pPrChange w:id="134" w:author="Alla Zbirun" w:date="2019-10-18T16:14:00Z">
          <w:pPr/>
        </w:pPrChange>
      </w:pPr>
      <w:r>
        <w:t>ended up with</w:t>
      </w:r>
      <w:r w:rsidR="002E482B">
        <w:t xml:space="preserve"> </w:t>
      </w:r>
      <w:r>
        <w:t xml:space="preserve">three data bases that were joined at “”” and loaded into </w:t>
      </w:r>
      <w:del w:id="135" w:author="Alla Zbirun" w:date="2019-10-18T16:23:00Z">
        <w:r w:rsidDel="003259BA">
          <w:delText xml:space="preserve">pgAdmin </w:delText>
        </w:r>
      </w:del>
      <w:ins w:id="136" w:author="Alla Zbirun" w:date="2019-10-18T16:23:00Z">
        <w:r w:rsidR="003259BA">
          <w:t>PostgreSQL</w:t>
        </w:r>
        <w:r w:rsidR="003259BA">
          <w:t xml:space="preserve"> </w:t>
        </w:r>
      </w:ins>
      <w:r>
        <w:t>where we created number tables (as detailed in ERD table) for convenience of segregation, maintenance and quiring process.</w:t>
      </w:r>
    </w:p>
    <w:sectPr w:rsidR="002E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A705F"/>
    <w:multiLevelType w:val="hybridMultilevel"/>
    <w:tmpl w:val="C0D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B6907"/>
    <w:multiLevelType w:val="hybridMultilevel"/>
    <w:tmpl w:val="8C841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a Zbirun">
    <w15:presenceInfo w15:providerId="Windows Live" w15:userId="56b29c7e95566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75"/>
    <w:rsid w:val="001602C0"/>
    <w:rsid w:val="001C3726"/>
    <w:rsid w:val="0026687A"/>
    <w:rsid w:val="002E482B"/>
    <w:rsid w:val="00323B23"/>
    <w:rsid w:val="003259BA"/>
    <w:rsid w:val="00914589"/>
    <w:rsid w:val="00A60801"/>
    <w:rsid w:val="00BC6E73"/>
    <w:rsid w:val="00CC4B24"/>
    <w:rsid w:val="00CE7F75"/>
    <w:rsid w:val="00DA1F65"/>
    <w:rsid w:val="00E13982"/>
    <w:rsid w:val="00E557F5"/>
    <w:rsid w:val="00E75A43"/>
    <w:rsid w:val="00FE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1EBC"/>
  <w15:chartTrackingRefBased/>
  <w15:docId w15:val="{47FF4FA4-B211-4032-82DD-BD3B71AC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2B"/>
    <w:pPr>
      <w:ind w:left="720"/>
      <w:contextualSpacing/>
    </w:pPr>
  </w:style>
  <w:style w:type="character" w:styleId="Hyperlink">
    <w:name w:val="Hyperlink"/>
    <w:basedOn w:val="DefaultParagraphFont"/>
    <w:uiPriority w:val="99"/>
    <w:unhideWhenUsed/>
    <w:rsid w:val="00323B23"/>
    <w:rPr>
      <w:color w:val="0000FF"/>
      <w:u w:val="single"/>
    </w:rPr>
  </w:style>
  <w:style w:type="paragraph" w:styleId="BalloonText">
    <w:name w:val="Balloon Text"/>
    <w:basedOn w:val="Normal"/>
    <w:link w:val="BalloonTextChar"/>
    <w:uiPriority w:val="99"/>
    <w:semiHidden/>
    <w:unhideWhenUsed/>
    <w:rsid w:val="0026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87A"/>
    <w:rPr>
      <w:rFonts w:ascii="Segoe UI" w:hAnsi="Segoe UI" w:cs="Segoe UI"/>
      <w:sz w:val="18"/>
      <w:szCs w:val="18"/>
    </w:rPr>
  </w:style>
  <w:style w:type="character" w:styleId="UnresolvedMention">
    <w:name w:val="Unresolved Mention"/>
    <w:basedOn w:val="DefaultParagraphFont"/>
    <w:uiPriority w:val="99"/>
    <w:semiHidden/>
    <w:unhideWhenUsed/>
    <w:rsid w:val="001C3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ew-york-city/nyc-rat-sightings" TargetMode="External"/><Relationship Id="rId5" Type="http://schemas.openxmlformats.org/officeDocument/2006/relationships/hyperlink" Target="https://data.cityofnewyork.us/Health/DOHMH-New-York-City-Restaurant-Inspection-Results/43nn-pn8j/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Zbirun</dc:creator>
  <cp:keywords/>
  <dc:description/>
  <cp:lastModifiedBy>Alla Zbirun</cp:lastModifiedBy>
  <cp:revision>2</cp:revision>
  <dcterms:created xsi:type="dcterms:W3CDTF">2019-10-18T20:31:00Z</dcterms:created>
  <dcterms:modified xsi:type="dcterms:W3CDTF">2019-10-18T20:31:00Z</dcterms:modified>
</cp:coreProperties>
</file>